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865B" w14:textId="1575D37C" w:rsidR="00131898" w:rsidRPr="00131898" w:rsidRDefault="00131898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</w:t>
      </w:r>
      <w:r w:rsidR="005148D5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Introduction to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data.frame</w:t>
      </w:r>
      <w:proofErr w:type="spellEnd"/>
      <w:proofErr w:type="gramEnd"/>
    </w:p>
    <w:p w14:paraId="256C5653" w14:textId="48387FC0" w:rsidR="00131898" w:rsidRDefault="00131898">
      <w:pPr>
        <w:rPr>
          <w:rFonts w:ascii="Arial" w:hAnsi="Arial" w:cs="Arial"/>
          <w:color w:val="222222"/>
          <w:shd w:val="clear" w:color="auto" w:fill="FFFFFF"/>
        </w:rPr>
      </w:pPr>
    </w:p>
    <w:p w14:paraId="30A21924" w14:textId="67EAE121" w:rsidR="00131898" w:rsidRDefault="00A51DA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</w:t>
      </w:r>
      <w:r w:rsidR="004E17F5">
        <w:rPr>
          <w:rFonts w:ascii="Arial" w:hAnsi="Arial" w:cs="Arial"/>
          <w:color w:val="222222"/>
          <w:shd w:val="clear" w:color="auto" w:fill="FFFFFF"/>
        </w:rPr>
        <w:t xml:space="preserve"> I have converted the 2 data containers (</w:t>
      </w:r>
      <w:r w:rsidR="005148D5">
        <w:rPr>
          <w:rFonts w:ascii="Arial" w:hAnsi="Arial" w:cs="Arial"/>
          <w:color w:val="222222"/>
          <w:shd w:val="clear" w:color="auto" w:fill="FFFFFF"/>
        </w:rPr>
        <w:t>ABC &amp; NCB</w:t>
      </w:r>
      <w:r w:rsidR="004E17F5">
        <w:rPr>
          <w:rFonts w:ascii="Arial" w:hAnsi="Arial" w:cs="Arial"/>
          <w:color w:val="222222"/>
          <w:shd w:val="clear" w:color="auto" w:fill="FFFFFF"/>
        </w:rPr>
        <w:t>)</w:t>
      </w:r>
      <w:r w:rsidR="005148D5">
        <w:rPr>
          <w:rFonts w:ascii="Arial" w:hAnsi="Arial" w:cs="Arial"/>
          <w:color w:val="222222"/>
          <w:shd w:val="clear" w:color="auto" w:fill="FFFFFF"/>
        </w:rPr>
        <w:t xml:space="preserve"> into </w:t>
      </w:r>
      <w:proofErr w:type="spellStart"/>
      <w:proofErr w:type="gramStart"/>
      <w:r w:rsidR="005148D5">
        <w:rPr>
          <w:rFonts w:ascii="Arial" w:hAnsi="Arial" w:cs="Arial"/>
          <w:b/>
          <w:bCs/>
          <w:color w:val="222222"/>
          <w:shd w:val="clear" w:color="auto" w:fill="FFFFFF"/>
        </w:rPr>
        <w:t>data.frame</w:t>
      </w:r>
      <w:proofErr w:type="spellEnd"/>
      <w:proofErr w:type="gramEnd"/>
      <w:r w:rsidR="005148D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5148D5">
        <w:rPr>
          <w:rFonts w:ascii="Arial" w:hAnsi="Arial" w:cs="Arial"/>
          <w:color w:val="222222"/>
          <w:shd w:val="clear" w:color="auto" w:fill="FFFFFF"/>
        </w:rPr>
        <w:t xml:space="preserve">&amp; calculated the </w:t>
      </w:r>
      <w:r w:rsidR="005148D5">
        <w:rPr>
          <w:rFonts w:ascii="Arial" w:hAnsi="Arial" w:cs="Arial"/>
          <w:b/>
          <w:bCs/>
          <w:color w:val="222222"/>
          <w:shd w:val="clear" w:color="auto" w:fill="FFFFFF"/>
        </w:rPr>
        <w:t xml:space="preserve">mean </w:t>
      </w:r>
      <w:r w:rsidR="005148D5">
        <w:rPr>
          <w:rFonts w:ascii="Arial" w:hAnsi="Arial" w:cs="Arial"/>
          <w:color w:val="222222"/>
          <w:shd w:val="clear" w:color="auto" w:fill="FFFFFF"/>
        </w:rPr>
        <w:t xml:space="preserve">in this </w:t>
      </w:r>
      <w:proofErr w:type="spellStart"/>
      <w:r w:rsidR="005148D5">
        <w:rPr>
          <w:rFonts w:ascii="Arial" w:hAnsi="Arial" w:cs="Arial"/>
          <w:b/>
          <w:bCs/>
          <w:color w:val="222222"/>
          <w:shd w:val="clear" w:color="auto" w:fill="FFFFFF"/>
        </w:rPr>
        <w:t>data.frame</w:t>
      </w:r>
      <w:proofErr w:type="spellEnd"/>
      <w:r w:rsidR="003C1B4A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660BD61D" w14:textId="77777777" w:rsidR="00985F33" w:rsidRDefault="00985F33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7C88EEC" w14:textId="46E42DC7" w:rsidR="00635C27" w:rsidRDefault="002971E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     </w:t>
      </w:r>
      <w:r w:rsidR="00985F33">
        <w:rPr>
          <w:rFonts w:ascii="Helvetica" w:hAnsi="Helvetica" w:cs="Helvetica"/>
          <w:color w:val="2D3B45"/>
          <w:shd w:val="clear" w:color="auto" w:fill="FFFFFF"/>
        </w:rPr>
        <w:t>&gt;Name = c("Jeb", "Donald", "Ted", "Marco", "Carly", "Hillary", "Bernie")</w:t>
      </w:r>
      <w:r w:rsidR="00985F33"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 xml:space="preserve">          </w:t>
      </w:r>
      <w:r w:rsidR="00985F33">
        <w:rPr>
          <w:rFonts w:ascii="Helvetica" w:hAnsi="Helvetica" w:cs="Helvetica"/>
          <w:color w:val="2D3B45"/>
          <w:shd w:val="clear" w:color="auto" w:fill="FFFFFF"/>
        </w:rPr>
        <w:t>&gt;ABC_political = c(4, 62, 51, 21, 2, 14, 15)</w:t>
      </w:r>
      <w:r w:rsidR="00985F33"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 xml:space="preserve">          </w:t>
      </w:r>
      <w:r w:rsidR="00985F33">
        <w:rPr>
          <w:rFonts w:ascii="Helvetica" w:hAnsi="Helvetica" w:cs="Helvetica"/>
          <w:color w:val="2D3B45"/>
          <w:shd w:val="clear" w:color="auto" w:fill="FFFFFF"/>
        </w:rPr>
        <w:t>&gt;</w:t>
      </w:r>
      <w:proofErr w:type="spellStart"/>
      <w:r w:rsidR="00985F33">
        <w:rPr>
          <w:rFonts w:ascii="Helvetica" w:hAnsi="Helvetica" w:cs="Helvetica"/>
          <w:color w:val="2D3B45"/>
          <w:shd w:val="clear" w:color="auto" w:fill="FFFFFF"/>
        </w:rPr>
        <w:t>NCB_political</w:t>
      </w:r>
      <w:proofErr w:type="spellEnd"/>
      <w:r w:rsidR="00985F33">
        <w:rPr>
          <w:rFonts w:ascii="Helvetica" w:hAnsi="Helvetica" w:cs="Helvetica"/>
          <w:color w:val="2D3B45"/>
          <w:shd w:val="clear" w:color="auto" w:fill="FFFFFF"/>
        </w:rPr>
        <w:t xml:space="preserve"> = c(12, 75, 43, 19, 1, 21, 19</w:t>
      </w:r>
      <w:ins w:id="0" w:author="Charan Konduru">
        <w:r w:rsidR="00AC2F1A">
          <w:rPr>
            <w:rFonts w:ascii="Helvetica" w:hAnsi="Helvetica" w:cs="Helvetica"/>
            <w:color w:val="2D3B45"/>
            <w:shd w:val="clear" w:color="auto" w:fill="FFFFFF"/>
          </w:rPr>
          <w:t>)</w:t>
        </w:r>
      </w:ins>
    </w:p>
    <w:p w14:paraId="66677B48" w14:textId="77777777" w:rsidR="005148D5" w:rsidRPr="005148D5" w:rsidRDefault="005148D5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4A949" w14:textId="73A61AAD" w:rsidR="00131898" w:rsidRDefault="001318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The two containers are combined into a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data</w:t>
      </w:r>
      <w:r w:rsidR="00957027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frame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object using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cbind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function.</w:t>
      </w:r>
    </w:p>
    <w:p w14:paraId="49A39D85" w14:textId="3EEC0128" w:rsidR="00131898" w:rsidRDefault="001318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The mean can be calculated using the mean function.</w:t>
      </w:r>
    </w:p>
    <w:p w14:paraId="0FE334A1" w14:textId="12063E08" w:rsidR="00B16D60" w:rsidRDefault="001318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 xml:space="preserve"> Mean (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data.</w:t>
      </w:r>
      <w:r w:rsidR="00957027">
        <w:rPr>
          <w:rFonts w:ascii="Arial" w:hAnsi="Arial" w:cs="Arial"/>
          <w:color w:val="222222"/>
          <w:shd w:val="clear" w:color="auto" w:fill="FFFFFF"/>
        </w:rPr>
        <w:t>f</w:t>
      </w:r>
      <w:r>
        <w:rPr>
          <w:rFonts w:ascii="Arial" w:hAnsi="Arial" w:cs="Arial"/>
          <w:color w:val="222222"/>
          <w:shd w:val="clear" w:color="auto" w:fill="FFFFFF"/>
        </w:rPr>
        <w:t>rame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I have used the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colMeans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to find the mean of ABC and NBC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polls column.</w:t>
      </w:r>
    </w:p>
    <w:p w14:paraId="042383A5" w14:textId="5B23FD41" w:rsidR="00985F33" w:rsidRDefault="003548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2971EA">
        <w:rPr>
          <w:rFonts w:ascii="Arial" w:hAnsi="Arial" w:cs="Arial"/>
          <w:color w:val="222222"/>
          <w:shd w:val="clear" w:color="auto" w:fill="FFFFFF"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A1C44">
        <w:rPr>
          <w:rFonts w:ascii="Arial" w:hAnsi="Arial" w:cs="Arial"/>
          <w:color w:val="222222"/>
          <w:shd w:val="clear" w:color="auto" w:fill="FFFFFF"/>
        </w:rPr>
        <w:t>Mean:</w:t>
      </w:r>
      <w:r w:rsidR="00961DFE">
        <w:rPr>
          <w:rFonts w:ascii="Arial" w:hAnsi="Arial" w:cs="Arial"/>
          <w:color w:val="222222"/>
          <w:shd w:val="clear" w:color="auto" w:fill="FFFFFF"/>
        </w:rPr>
        <w:t xml:space="preserve"> ABC Political =</w:t>
      </w:r>
      <w:r w:rsidR="00BA146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61DFE">
        <w:rPr>
          <w:rFonts w:ascii="Arial" w:hAnsi="Arial" w:cs="Arial"/>
          <w:color w:val="222222"/>
          <w:shd w:val="clear" w:color="auto" w:fill="FFFFFF"/>
        </w:rPr>
        <w:t>24</w:t>
      </w:r>
      <w:r w:rsidR="008A1C44">
        <w:rPr>
          <w:rFonts w:ascii="Arial" w:hAnsi="Arial" w:cs="Arial"/>
          <w:color w:val="222222"/>
          <w:shd w:val="clear" w:color="auto" w:fill="FFFFFF"/>
        </w:rPr>
        <w:t>.14286</w:t>
      </w:r>
    </w:p>
    <w:p w14:paraId="219FB4FB" w14:textId="77777777" w:rsidR="002A1432" w:rsidRDefault="008A1C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 w:rsidR="002971EA">
        <w:rPr>
          <w:rFonts w:ascii="Arial" w:hAnsi="Arial" w:cs="Arial"/>
          <w:color w:val="222222"/>
          <w:shd w:val="clear" w:color="auto" w:fill="FFFFFF"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1460">
        <w:rPr>
          <w:rFonts w:ascii="Arial" w:hAnsi="Arial" w:cs="Arial"/>
          <w:color w:val="222222"/>
          <w:shd w:val="clear" w:color="auto" w:fill="FFFFFF"/>
        </w:rPr>
        <w:t>NCB Political = 27.142</w:t>
      </w:r>
      <w:r w:rsidR="002971EA">
        <w:rPr>
          <w:rFonts w:ascii="Arial" w:hAnsi="Arial" w:cs="Arial"/>
          <w:color w:val="222222"/>
          <w:shd w:val="clear" w:color="auto" w:fill="FFFFFF"/>
        </w:rPr>
        <w:t>86</w:t>
      </w:r>
    </w:p>
    <w:p w14:paraId="3779C3AC" w14:textId="08085AF2" w:rsidR="00615F24" w:rsidRDefault="002A14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I have attached the screenshot below</w:t>
      </w:r>
      <w:r w:rsidR="00BA146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that explains</w:t>
      </w:r>
      <w:r w:rsidR="001E2AC5">
        <w:rPr>
          <w:rFonts w:ascii="Arial" w:hAnsi="Arial" w:cs="Arial"/>
          <w:color w:val="222222"/>
          <w:shd w:val="clear" w:color="auto" w:fill="FFFFFF"/>
        </w:rPr>
        <w:t xml:space="preserve"> converting two data containers into  </w:t>
      </w:r>
      <w:proofErr w:type="spellStart"/>
      <w:r w:rsidR="001E2AC5">
        <w:rPr>
          <w:rFonts w:ascii="Arial" w:hAnsi="Arial" w:cs="Arial"/>
          <w:color w:val="222222"/>
          <w:shd w:val="clear" w:color="auto" w:fill="FFFFFF"/>
        </w:rPr>
        <w:t>data.frame</w:t>
      </w:r>
      <w:proofErr w:type="spellEnd"/>
      <w:r w:rsidR="001E2AC5">
        <w:rPr>
          <w:rFonts w:ascii="Arial" w:hAnsi="Arial" w:cs="Arial"/>
          <w:color w:val="222222"/>
          <w:shd w:val="clear" w:color="auto" w:fill="FFFFFF"/>
        </w:rPr>
        <w:t xml:space="preserve">  and calculating their mean.</w:t>
      </w:r>
    </w:p>
    <w:p w14:paraId="5F99721C" w14:textId="07F7FDED" w:rsidR="00131898" w:rsidRDefault="00131898">
      <w:pPr>
        <w:rPr>
          <w:noProof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noProof/>
        </w:rPr>
        <w:drawing>
          <wp:inline distT="0" distB="0" distL="0" distR="0" wp14:anchorId="499B4A89" wp14:editId="024C33F6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2A50" w14:textId="3FC52843" w:rsidR="00957027" w:rsidRDefault="00957027" w:rsidP="00957027">
      <w:pPr>
        <w:rPr>
          <w:noProof/>
        </w:rPr>
      </w:pPr>
    </w:p>
    <w:p w14:paraId="09A66D15" w14:textId="0D75A950" w:rsidR="00957027" w:rsidRPr="00957027" w:rsidRDefault="00957027" w:rsidP="00957027">
      <w:pPr>
        <w:rPr>
          <w:rFonts w:ascii="Arial" w:hAnsi="Arial" w:cs="Arial"/>
        </w:rPr>
      </w:pPr>
    </w:p>
    <w:sectPr w:rsidR="00957027" w:rsidRPr="0095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an Konduru">
    <w15:presenceInfo w15:providerId="Windows Live" w15:userId="b834aeca3c137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98"/>
    <w:rsid w:val="000D14DF"/>
    <w:rsid w:val="00131898"/>
    <w:rsid w:val="001E2AC5"/>
    <w:rsid w:val="002971EA"/>
    <w:rsid w:val="002A1432"/>
    <w:rsid w:val="003548E1"/>
    <w:rsid w:val="003C1B4A"/>
    <w:rsid w:val="004E17F5"/>
    <w:rsid w:val="005148D5"/>
    <w:rsid w:val="00516596"/>
    <w:rsid w:val="00615F24"/>
    <w:rsid w:val="00635C27"/>
    <w:rsid w:val="006F4BFB"/>
    <w:rsid w:val="00872B18"/>
    <w:rsid w:val="008A1C44"/>
    <w:rsid w:val="008C319E"/>
    <w:rsid w:val="00957027"/>
    <w:rsid w:val="00961DFE"/>
    <w:rsid w:val="00985F33"/>
    <w:rsid w:val="009D5A86"/>
    <w:rsid w:val="00A51DAD"/>
    <w:rsid w:val="00AA4940"/>
    <w:rsid w:val="00AC2F1A"/>
    <w:rsid w:val="00B16D60"/>
    <w:rsid w:val="00B36F36"/>
    <w:rsid w:val="00BA1460"/>
    <w:rsid w:val="00D92316"/>
    <w:rsid w:val="00F1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336E"/>
  <w15:chartTrackingRefBased/>
  <w15:docId w15:val="{B2613034-ACA6-406D-BAE0-E062342E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Konduru</dc:creator>
  <cp:keywords/>
  <dc:description/>
  <cp:lastModifiedBy>Charan Konduru</cp:lastModifiedBy>
  <cp:revision>2</cp:revision>
  <dcterms:created xsi:type="dcterms:W3CDTF">2023-01-30T05:16:00Z</dcterms:created>
  <dcterms:modified xsi:type="dcterms:W3CDTF">2023-01-30T05:16:00Z</dcterms:modified>
</cp:coreProperties>
</file>